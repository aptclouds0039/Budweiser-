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7176" w14:textId="0E7DDB17" w:rsidR="00115889" w:rsidRPr="00115889" w:rsidRDefault="00115889" w:rsidP="00514D7F">
      <w:pPr>
        <w:spacing w:before="100" w:beforeAutospacing="1" w:after="100" w:afterAutospacing="1" w:line="240" w:lineRule="auto"/>
        <w:jc w:val="center"/>
        <w:outlineLvl w:val="1"/>
        <w:rPr>
          <w:rFonts w:eastAsia="Times New Roman" w:cstheme="minorHAnsi"/>
          <w:b/>
          <w:bCs/>
          <w:color w:val="000000" w:themeColor="text1"/>
          <w:szCs w:val="22"/>
          <w:u w:val="single"/>
          <w:lang w:eastAsia="en-IN"/>
        </w:rPr>
      </w:pPr>
      <w:r w:rsidRPr="00115889">
        <w:rPr>
          <w:rFonts w:eastAsia="Times New Roman" w:cstheme="minorHAnsi"/>
          <w:b/>
          <w:bCs/>
          <w:color w:val="000000" w:themeColor="text1"/>
          <w:szCs w:val="22"/>
          <w:u w:val="single"/>
          <w:lang w:eastAsia="en-IN"/>
        </w:rPr>
        <w:t>TERMS &amp; CONDITIONS</w:t>
      </w:r>
    </w:p>
    <w:p w14:paraId="7184E8DB" w14:textId="1AD7A4AE" w:rsidR="005B6E87" w:rsidRDefault="009650F3" w:rsidP="1835E304">
      <w:pPr>
        <w:spacing w:line="240" w:lineRule="auto"/>
        <w:jc w:val="both"/>
        <w:rPr>
          <w:rFonts w:eastAsia="Times New Roman" w:cstheme="minorBidi"/>
          <w:color w:val="000000" w:themeColor="text1"/>
          <w:spacing w:val="4"/>
          <w:lang w:eastAsia="en-IN"/>
        </w:rPr>
      </w:pPr>
      <w:r w:rsidRPr="1835E304">
        <w:rPr>
          <w:rFonts w:eastAsia="Times New Roman" w:cstheme="minorBidi"/>
          <w:color w:val="000000" w:themeColor="text1"/>
          <w:spacing w:val="4"/>
          <w:lang w:eastAsia="en-IN"/>
        </w:rPr>
        <w:t xml:space="preserve">This Agreement sets forth the general terms and conditions of your use of this website and </w:t>
      </w:r>
      <w:r w:rsidR="001D2665" w:rsidRPr="1835E304">
        <w:rPr>
          <w:rFonts w:eastAsia="Times New Roman" w:cstheme="minorBidi"/>
          <w:color w:val="000000" w:themeColor="text1"/>
          <w:spacing w:val="4"/>
          <w:lang w:eastAsia="en-IN"/>
        </w:rPr>
        <w:t xml:space="preserve">the booking of </w:t>
      </w:r>
      <w:r w:rsidR="149BC33B" w:rsidRPr="1835E304">
        <w:rPr>
          <w:rFonts w:eastAsia="Times New Roman" w:cstheme="minorBidi"/>
          <w:color w:val="000000" w:themeColor="text1"/>
          <w:spacing w:val="4"/>
          <w:lang w:eastAsia="en-IN"/>
        </w:rPr>
        <w:t xml:space="preserve">events </w:t>
      </w:r>
      <w:del w:id="0" w:author="Devika Suresh" w:date="2023-11-03T04:56:00Z">
        <w:r w:rsidRPr="1835E304" w:rsidDel="001D2665">
          <w:rPr>
            <w:rFonts w:eastAsia="Times New Roman" w:cstheme="minorBidi"/>
            <w:color w:val="000000" w:themeColor="text1"/>
            <w:lang w:eastAsia="en-IN"/>
          </w:rPr>
          <w:delText>brunches</w:delText>
        </w:r>
      </w:del>
      <w:r w:rsidR="001D2665" w:rsidRPr="1835E304">
        <w:rPr>
          <w:rFonts w:eastAsia="Times New Roman" w:cstheme="minorBidi"/>
          <w:color w:val="000000" w:themeColor="text1"/>
          <w:spacing w:val="4"/>
          <w:lang w:eastAsia="en-IN"/>
        </w:rPr>
        <w:t xml:space="preserve"> hosted by Anheuser Busch InBev India Limited</w:t>
      </w:r>
      <w:r w:rsidRPr="1835E304">
        <w:rPr>
          <w:rFonts w:eastAsia="Times New Roman" w:cstheme="minorBidi"/>
          <w:color w:val="000000" w:themeColor="text1"/>
          <w:spacing w:val="4"/>
          <w:lang w:eastAsia="en-IN"/>
        </w:rPr>
        <w:t xml:space="preserve"> (collectively, “Website” or “Service</w:t>
      </w:r>
      <w:r w:rsidR="00F36724" w:rsidRPr="1835E304">
        <w:rPr>
          <w:rFonts w:eastAsia="Times New Roman" w:cstheme="minorBidi"/>
          <w:color w:val="000000" w:themeColor="text1"/>
          <w:spacing w:val="4"/>
          <w:lang w:eastAsia="en-IN"/>
        </w:rPr>
        <w:t>/s</w:t>
      </w:r>
      <w:r w:rsidRPr="1835E304">
        <w:rPr>
          <w:rFonts w:eastAsia="Times New Roman" w:cstheme="minorBidi"/>
          <w:color w:val="000000" w:themeColor="text1"/>
          <w:spacing w:val="4"/>
          <w:lang w:eastAsia="en-IN"/>
        </w:rPr>
        <w:t xml:space="preserve">”). </w:t>
      </w:r>
      <w:r w:rsidR="00115889" w:rsidRPr="1835E304">
        <w:rPr>
          <w:rFonts w:eastAsia="Times New Roman" w:cstheme="minorBidi"/>
          <w:color w:val="000000" w:themeColor="text1"/>
          <w:spacing w:val="4"/>
          <w:lang w:eastAsia="en-IN"/>
        </w:rPr>
        <w:t xml:space="preserve">By </w:t>
      </w:r>
      <w:r w:rsidR="002D7959" w:rsidRPr="1835E304">
        <w:rPr>
          <w:rFonts w:eastAsia="Times New Roman" w:cstheme="minorBidi"/>
          <w:color w:val="000000" w:themeColor="text1"/>
          <w:spacing w:val="4"/>
          <w:lang w:eastAsia="en-IN"/>
        </w:rPr>
        <w:t>signing up for Budweiser musical experiences</w:t>
      </w:r>
      <w:r w:rsidR="001B79CD" w:rsidRPr="1835E304">
        <w:rPr>
          <w:rFonts w:eastAsia="Times New Roman" w:cstheme="minorBidi"/>
          <w:color w:val="000000" w:themeColor="text1"/>
          <w:spacing w:val="4"/>
          <w:lang w:eastAsia="en-IN"/>
        </w:rPr>
        <w:t xml:space="preserve"> </w:t>
      </w:r>
      <w:r w:rsidR="002D7959" w:rsidRPr="1835E304">
        <w:rPr>
          <w:rFonts w:eastAsia="Times New Roman" w:cstheme="minorBidi"/>
          <w:color w:val="000000" w:themeColor="text1"/>
          <w:spacing w:val="4"/>
          <w:lang w:eastAsia="en-IN"/>
        </w:rPr>
        <w:t>co-</w:t>
      </w:r>
      <w:r w:rsidR="001B79CD" w:rsidRPr="1835E304">
        <w:rPr>
          <w:rFonts w:eastAsia="Times New Roman" w:cstheme="minorBidi"/>
          <w:color w:val="000000" w:themeColor="text1"/>
          <w:spacing w:val="4"/>
          <w:lang w:eastAsia="en-IN"/>
        </w:rPr>
        <w:t>hosted by ABI,</w:t>
      </w:r>
      <w:r w:rsidR="00115889" w:rsidRPr="1835E304">
        <w:rPr>
          <w:rFonts w:eastAsia="Times New Roman" w:cstheme="minorBidi"/>
          <w:color w:val="000000" w:themeColor="text1"/>
          <w:spacing w:val="4"/>
          <w:lang w:eastAsia="en-IN"/>
        </w:rPr>
        <w:t xml:space="preserve"> you are accepting the following terms and conditions which will apply on all dates.</w:t>
      </w:r>
      <w:r w:rsidR="0028604E" w:rsidRPr="1835E304">
        <w:rPr>
          <w:rFonts w:cstheme="minorBidi"/>
          <w:color w:val="23292E"/>
          <w:sz w:val="21"/>
          <w:szCs w:val="21"/>
          <w:shd w:val="clear" w:color="auto" w:fill="FFFFFF"/>
        </w:rPr>
        <w:t xml:space="preserve"> </w:t>
      </w:r>
    </w:p>
    <w:p w14:paraId="66A291EC" w14:textId="77777777" w:rsidR="002E5293" w:rsidRPr="00B610C4" w:rsidRDefault="002E5293" w:rsidP="00514D7F">
      <w:pPr>
        <w:pStyle w:val="Heading2"/>
        <w:numPr>
          <w:ilvl w:val="0"/>
          <w:numId w:val="3"/>
        </w:numPr>
        <w:shd w:val="clear" w:color="auto" w:fill="FFFFFF"/>
        <w:ind w:left="193" w:hanging="357"/>
        <w:rPr>
          <w:rFonts w:asciiTheme="minorHAnsi" w:hAnsiTheme="minorHAnsi" w:cstheme="minorHAnsi"/>
          <w:color w:val="23292E"/>
          <w:sz w:val="22"/>
          <w:szCs w:val="22"/>
        </w:rPr>
      </w:pPr>
      <w:r w:rsidRPr="00B610C4">
        <w:rPr>
          <w:rFonts w:asciiTheme="minorHAnsi" w:hAnsiTheme="minorHAnsi" w:cstheme="minorHAnsi"/>
          <w:color w:val="23292E"/>
          <w:sz w:val="22"/>
          <w:szCs w:val="22"/>
        </w:rPr>
        <w:t>Intellectual Property Rights</w:t>
      </w:r>
    </w:p>
    <w:p w14:paraId="05C4F0B7" w14:textId="77777777" w:rsidR="002E5293" w:rsidRPr="00B610C4" w:rsidRDefault="002E5293" w:rsidP="1835E304">
      <w:pPr>
        <w:pStyle w:val="NormalWeb"/>
        <w:shd w:val="clear" w:color="auto" w:fill="FFFFFF" w:themeFill="background1"/>
        <w:spacing w:before="0" w:beforeAutospacing="0" w:after="0" w:afterAutospacing="0"/>
        <w:ind w:left="-164"/>
        <w:jc w:val="both"/>
        <w:rPr>
          <w:rFonts w:asciiTheme="minorHAnsi" w:hAnsiTheme="minorHAnsi" w:cstheme="minorBidi"/>
          <w:color w:val="23292E"/>
          <w:sz w:val="22"/>
          <w:szCs w:val="22"/>
        </w:rPr>
      </w:pPr>
      <w:r w:rsidRPr="1835E304">
        <w:rPr>
          <w:rFonts w:asciiTheme="minorHAnsi" w:hAnsiTheme="minorHAnsi" w:cstheme="minorBidi"/>
          <w:color w:val="23292E"/>
          <w:sz w:val="22"/>
          <w:szCs w:val="22"/>
        </w:rPr>
        <w:t>This Agreement does not transfer to you any intellectual property owned by us or third parties, and all rights, title</w:t>
      </w:r>
      <w:del w:id="1" w:author="Devika Suresh" w:date="2023-11-03T04:56:00Z">
        <w:r w:rsidRPr="1835E304" w:rsidDel="002E5293">
          <w:rPr>
            <w:rFonts w:asciiTheme="minorHAnsi" w:hAnsiTheme="minorHAnsi" w:cstheme="minorBidi"/>
            <w:color w:val="23292E"/>
            <w:sz w:val="22"/>
            <w:szCs w:val="22"/>
          </w:rPr>
          <w:delText>s</w:delText>
        </w:r>
      </w:del>
      <w:r w:rsidRPr="1835E304">
        <w:rPr>
          <w:rFonts w:asciiTheme="minorHAnsi" w:hAnsiTheme="minorHAnsi" w:cstheme="minorBidi"/>
          <w:color w:val="23292E"/>
          <w:sz w:val="22"/>
          <w:szCs w:val="22"/>
        </w:rPr>
        <w:t>, and interest</w:t>
      </w:r>
      <w:del w:id="2" w:author="Devika Suresh" w:date="2023-11-03T04:56:00Z">
        <w:r w:rsidRPr="1835E304" w:rsidDel="002E5293">
          <w:rPr>
            <w:rFonts w:asciiTheme="minorHAnsi" w:hAnsiTheme="minorHAnsi" w:cstheme="minorBidi"/>
            <w:color w:val="23292E"/>
            <w:sz w:val="22"/>
            <w:szCs w:val="22"/>
          </w:rPr>
          <w:delText>s</w:delText>
        </w:r>
      </w:del>
      <w:r w:rsidRPr="1835E304">
        <w:rPr>
          <w:rFonts w:asciiTheme="minorHAnsi" w:hAnsiTheme="minorHAnsi" w:cstheme="minorBidi"/>
          <w:color w:val="23292E"/>
          <w:sz w:val="22"/>
          <w:szCs w:val="22"/>
        </w:rPr>
        <w:t xml:space="preserve"> in and to such property will remain (as between the parties) solely with us. All trademarks, service marks, graphics and logos used in connection with our Website or Services, are trademarks or registered trademarks of us or our licensors. Other trademarks, service marks, graphics and logos used in connection with our Website or Services may be the trademarks of other third parties. Your use of our Website and Services grants you no right or license to reproduce or otherwise use any our or third-party trademarks.</w:t>
      </w:r>
    </w:p>
    <w:p w14:paraId="6F53581F" w14:textId="77777777" w:rsidR="002E5293" w:rsidRPr="00B610C4" w:rsidRDefault="002E5293" w:rsidP="00514D7F">
      <w:pPr>
        <w:pStyle w:val="Heading2"/>
        <w:numPr>
          <w:ilvl w:val="0"/>
          <w:numId w:val="3"/>
        </w:numPr>
        <w:shd w:val="clear" w:color="auto" w:fill="FFFFFF"/>
        <w:rPr>
          <w:rFonts w:asciiTheme="minorHAnsi" w:hAnsiTheme="minorHAnsi" w:cstheme="minorHAnsi"/>
          <w:color w:val="23292E"/>
          <w:sz w:val="22"/>
          <w:szCs w:val="22"/>
        </w:rPr>
      </w:pPr>
      <w:r w:rsidRPr="00B610C4">
        <w:rPr>
          <w:rFonts w:asciiTheme="minorHAnsi" w:hAnsiTheme="minorHAnsi" w:cstheme="minorHAnsi"/>
          <w:color w:val="23292E"/>
          <w:sz w:val="22"/>
          <w:szCs w:val="22"/>
        </w:rPr>
        <w:t>Disclaimer of Warranty</w:t>
      </w:r>
    </w:p>
    <w:p w14:paraId="63B5396E" w14:textId="57271145" w:rsidR="002E5293" w:rsidRPr="00B610C4" w:rsidRDefault="002E5293" w:rsidP="00CD562D">
      <w:pPr>
        <w:pStyle w:val="NormalWeb"/>
        <w:shd w:val="clear" w:color="auto" w:fill="FFFFFF"/>
        <w:spacing w:before="0" w:beforeAutospacing="0" w:after="0" w:afterAutospacing="0"/>
        <w:ind w:left="-164"/>
        <w:jc w:val="both"/>
        <w:rPr>
          <w:rFonts w:asciiTheme="minorHAnsi" w:hAnsiTheme="minorHAnsi" w:cstheme="minorHAnsi"/>
          <w:color w:val="23292E"/>
          <w:sz w:val="22"/>
          <w:szCs w:val="22"/>
        </w:rPr>
      </w:pPr>
      <w:r w:rsidRPr="00B610C4">
        <w:rPr>
          <w:rFonts w:asciiTheme="minorHAnsi" w:hAnsiTheme="minorHAnsi" w:cstheme="minorHAnsi"/>
          <w:color w:val="23292E"/>
          <w:sz w:val="22"/>
          <w:szCs w:val="22"/>
        </w:rPr>
        <w:t xml:space="preserve">You agree that your use of our Website or Services is solely at your own risk. You agree that such Service is provided on an “as is” and “as available” basis. We expressly disclaim all warranties of any kind, whether express or implied, including but not limited to the implied warranties of merchantability, fitness for a particular purpose and non-infringement. We make no warranty that the Services will meet your requirements, or that the Service will be uninterrupted, timely, secure, or error-free; nor do we make any warranty as to the results that may be obtained from the use of the Service or as to the accuracy or reliability of any information obtained through the Service or that defects in the Service will be corrected. You understand and agree that any material and/or data downloaded or otherwise obtained through the use of Service is done at your own discretion and risk and that you will be solely responsible for any damage to your computer system or loss of data that results from the download of such material and/or data. We make no warranty regarding any goods or services purchased or obtained through the Service or any transactions </w:t>
      </w:r>
      <w:r w:rsidR="00CA2C7D" w:rsidRPr="00B610C4">
        <w:rPr>
          <w:rFonts w:asciiTheme="minorHAnsi" w:hAnsiTheme="minorHAnsi" w:cstheme="minorHAnsi"/>
          <w:color w:val="23292E"/>
          <w:sz w:val="22"/>
          <w:szCs w:val="22"/>
        </w:rPr>
        <w:t>entered</w:t>
      </w:r>
      <w:r w:rsidRPr="00B610C4">
        <w:rPr>
          <w:rFonts w:asciiTheme="minorHAnsi" w:hAnsiTheme="minorHAnsi" w:cstheme="minorHAnsi"/>
          <w:color w:val="23292E"/>
          <w:sz w:val="22"/>
          <w:szCs w:val="22"/>
        </w:rPr>
        <w:t xml:space="preserve"> through the Service. No advice or information, whether oral or written, obtained by you from us or through the Service shall create any warranty not expressly made herein</w:t>
      </w:r>
      <w:r w:rsidR="00CD562D">
        <w:rPr>
          <w:rFonts w:asciiTheme="minorHAnsi" w:hAnsiTheme="minorHAnsi" w:cstheme="minorHAnsi"/>
          <w:color w:val="23292E"/>
          <w:sz w:val="22"/>
          <w:szCs w:val="22"/>
        </w:rPr>
        <w:t>.</w:t>
      </w:r>
    </w:p>
    <w:p w14:paraId="3A6925B3" w14:textId="77777777" w:rsidR="002E5293" w:rsidRPr="00B610C4" w:rsidRDefault="002E5293" w:rsidP="00514D7F">
      <w:pPr>
        <w:pStyle w:val="Heading2"/>
        <w:numPr>
          <w:ilvl w:val="0"/>
          <w:numId w:val="3"/>
        </w:numPr>
        <w:shd w:val="clear" w:color="auto" w:fill="FFFFFF"/>
        <w:ind w:left="193" w:hanging="357"/>
        <w:rPr>
          <w:rFonts w:asciiTheme="minorHAnsi" w:hAnsiTheme="minorHAnsi" w:cstheme="minorHAnsi"/>
          <w:color w:val="23292E"/>
          <w:sz w:val="22"/>
          <w:szCs w:val="22"/>
        </w:rPr>
      </w:pPr>
      <w:r w:rsidRPr="00B610C4">
        <w:rPr>
          <w:rFonts w:asciiTheme="minorHAnsi" w:hAnsiTheme="minorHAnsi" w:cstheme="minorHAnsi"/>
          <w:color w:val="23292E"/>
          <w:sz w:val="22"/>
          <w:szCs w:val="22"/>
        </w:rPr>
        <w:t>Indemnification</w:t>
      </w:r>
    </w:p>
    <w:p w14:paraId="1393C396" w14:textId="73010F94" w:rsidR="002E5293" w:rsidRPr="00B610C4" w:rsidRDefault="002E5293" w:rsidP="00514D7F">
      <w:pPr>
        <w:pStyle w:val="NormalWeb"/>
        <w:shd w:val="clear" w:color="auto" w:fill="FFFFFF"/>
        <w:spacing w:before="0" w:beforeAutospacing="0" w:after="0" w:afterAutospacing="0"/>
        <w:ind w:left="-164"/>
        <w:jc w:val="both"/>
        <w:rPr>
          <w:rFonts w:asciiTheme="minorHAnsi" w:hAnsiTheme="minorHAnsi" w:cstheme="minorHAnsi"/>
          <w:color w:val="23292E"/>
          <w:sz w:val="22"/>
          <w:szCs w:val="22"/>
        </w:rPr>
      </w:pPr>
      <w:r w:rsidRPr="00B610C4">
        <w:rPr>
          <w:rFonts w:asciiTheme="minorHAnsi" w:hAnsiTheme="minorHAnsi" w:cstheme="minorHAnsi"/>
          <w:color w:val="23292E"/>
          <w:sz w:val="22"/>
          <w:szCs w:val="22"/>
        </w:rPr>
        <w:t xml:space="preserve">You agree to indemnify and hold us and our affiliates, directors, officers, employees, and agents harmless from and against any liabilities, losses, damages or costs, including reasonable attorneys’ fees, incurred in connection with or arising from any </w:t>
      </w:r>
      <w:r w:rsidR="009E2E27" w:rsidRPr="00B610C4">
        <w:rPr>
          <w:rFonts w:asciiTheme="minorHAnsi" w:hAnsiTheme="minorHAnsi" w:cstheme="minorHAnsi"/>
          <w:color w:val="23292E"/>
          <w:sz w:val="22"/>
          <w:szCs w:val="22"/>
        </w:rPr>
        <w:t xml:space="preserve">breach of these terms &amp; conditions </w:t>
      </w:r>
      <w:r w:rsidR="009F233D" w:rsidRPr="00B610C4">
        <w:rPr>
          <w:rFonts w:asciiTheme="minorHAnsi" w:hAnsiTheme="minorHAnsi" w:cstheme="minorHAnsi"/>
          <w:color w:val="23292E"/>
          <w:sz w:val="22"/>
          <w:szCs w:val="22"/>
        </w:rPr>
        <w:t xml:space="preserve">including </w:t>
      </w:r>
      <w:r w:rsidR="009E2E27" w:rsidRPr="00B610C4">
        <w:rPr>
          <w:rFonts w:asciiTheme="minorHAnsi" w:hAnsiTheme="minorHAnsi" w:cstheme="minorHAnsi"/>
          <w:color w:val="23292E"/>
          <w:sz w:val="22"/>
          <w:szCs w:val="22"/>
        </w:rPr>
        <w:t xml:space="preserve"> </w:t>
      </w:r>
      <w:r w:rsidRPr="00B610C4">
        <w:rPr>
          <w:rFonts w:asciiTheme="minorHAnsi" w:hAnsiTheme="minorHAnsi" w:cstheme="minorHAnsi"/>
          <w:color w:val="23292E"/>
          <w:sz w:val="22"/>
          <w:szCs w:val="22"/>
        </w:rPr>
        <w:t>third-party</w:t>
      </w:r>
      <w:r w:rsidR="004802F4" w:rsidRPr="00B610C4">
        <w:rPr>
          <w:rFonts w:asciiTheme="minorHAnsi" w:hAnsiTheme="minorHAnsi" w:cstheme="minorHAnsi"/>
          <w:color w:val="23292E"/>
          <w:sz w:val="22"/>
          <w:szCs w:val="22"/>
        </w:rPr>
        <w:t xml:space="preserve"> claims</w:t>
      </w:r>
      <w:r w:rsidRPr="00B610C4">
        <w:rPr>
          <w:rFonts w:asciiTheme="minorHAnsi" w:hAnsiTheme="minorHAnsi" w:cstheme="minorHAnsi"/>
          <w:color w:val="23292E"/>
          <w:sz w:val="22"/>
          <w:szCs w:val="22"/>
        </w:rPr>
        <w:t xml:space="preserve">, as a result of or relating to </w:t>
      </w:r>
      <w:r w:rsidR="00457A4B" w:rsidRPr="00B610C4">
        <w:rPr>
          <w:rFonts w:asciiTheme="minorHAnsi" w:hAnsiTheme="minorHAnsi" w:cstheme="minorHAnsi"/>
          <w:color w:val="23292E"/>
          <w:sz w:val="22"/>
          <w:szCs w:val="22"/>
        </w:rPr>
        <w:t xml:space="preserve">any act or omission by you in relation to the </w:t>
      </w:r>
      <w:r w:rsidRPr="00B610C4">
        <w:rPr>
          <w:rFonts w:asciiTheme="minorHAnsi" w:hAnsiTheme="minorHAnsi" w:cstheme="minorHAnsi"/>
          <w:color w:val="23292E"/>
          <w:sz w:val="22"/>
          <w:szCs w:val="22"/>
        </w:rPr>
        <w:t>use of the Website or Services</w:t>
      </w:r>
      <w:r w:rsidR="009F233D" w:rsidRPr="00B610C4">
        <w:rPr>
          <w:rFonts w:asciiTheme="minorHAnsi" w:hAnsiTheme="minorHAnsi" w:cstheme="minorHAnsi"/>
          <w:color w:val="23292E"/>
          <w:sz w:val="22"/>
          <w:szCs w:val="22"/>
        </w:rPr>
        <w:t xml:space="preserve">. </w:t>
      </w:r>
      <w:r w:rsidRPr="00B610C4">
        <w:rPr>
          <w:rFonts w:asciiTheme="minorHAnsi" w:hAnsiTheme="minorHAnsi" w:cstheme="minorHAnsi"/>
          <w:color w:val="23292E"/>
          <w:sz w:val="22"/>
          <w:szCs w:val="22"/>
        </w:rPr>
        <w:t xml:space="preserve"> </w:t>
      </w:r>
    </w:p>
    <w:p w14:paraId="48D773B5" w14:textId="2D8858CD" w:rsidR="00A247A1" w:rsidRPr="00990BA8" w:rsidRDefault="00A247A1" w:rsidP="60824A12">
      <w:pPr>
        <w:numPr>
          <w:ilvl w:val="0"/>
          <w:numId w:val="3"/>
        </w:numPr>
        <w:spacing w:before="100" w:beforeAutospacing="1" w:after="225" w:line="240" w:lineRule="auto"/>
        <w:ind w:left="193" w:hanging="357"/>
        <w:jc w:val="both"/>
        <w:rPr>
          <w:rFonts w:eastAsia="Times New Roman" w:cstheme="minorBidi"/>
          <w:b/>
          <w:bCs/>
          <w:color w:val="000000" w:themeColor="text1"/>
          <w:spacing w:val="4"/>
          <w:lang w:eastAsia="en-IN"/>
        </w:rPr>
      </w:pPr>
      <w:r w:rsidRPr="60824A12">
        <w:rPr>
          <w:rFonts w:cstheme="minorBidi"/>
          <w:b/>
          <w:bCs/>
          <w:color w:val="23292E"/>
          <w:sz w:val="21"/>
          <w:szCs w:val="21"/>
        </w:rPr>
        <w:t>Mi</w:t>
      </w:r>
      <w:r w:rsidRPr="60824A12">
        <w:rPr>
          <w:rFonts w:eastAsia="Times New Roman" w:cstheme="minorBidi"/>
          <w:b/>
          <w:bCs/>
          <w:color w:val="000000" w:themeColor="text1"/>
          <w:spacing w:val="4"/>
          <w:lang w:eastAsia="en-IN"/>
        </w:rPr>
        <w:t>scellaneous</w:t>
      </w:r>
    </w:p>
    <w:p w14:paraId="01B9CAED" w14:textId="746AB2A1" w:rsidR="00115889" w:rsidRPr="00E34813" w:rsidRDefault="009E0251" w:rsidP="1835E304">
      <w:pPr>
        <w:pStyle w:val="ListParagraph"/>
        <w:numPr>
          <w:ilvl w:val="0"/>
          <w:numId w:val="9"/>
        </w:numPr>
        <w:spacing w:before="100" w:beforeAutospacing="1" w:after="225" w:line="240" w:lineRule="auto"/>
        <w:jc w:val="both"/>
        <w:rPr>
          <w:rFonts w:eastAsia="Times New Roman" w:cstheme="minorBidi"/>
          <w:color w:val="000000" w:themeColor="text1"/>
          <w:spacing w:val="4"/>
          <w:lang w:eastAsia="en-IN"/>
        </w:rPr>
      </w:pPr>
      <w:r w:rsidRPr="1835E304">
        <w:rPr>
          <w:rFonts w:eastAsia="Times New Roman" w:cstheme="minorBidi"/>
          <w:color w:val="000000" w:themeColor="text1"/>
          <w:spacing w:val="4"/>
          <w:lang w:eastAsia="en-IN"/>
        </w:rPr>
        <w:t>The winners will be chosen through a draw</w:t>
      </w:r>
      <w:del w:id="3" w:author="Devika Suresh" w:date="2023-11-03T04:59:00Z">
        <w:r w:rsidRPr="1835E304" w:rsidDel="009E0251">
          <w:rPr>
            <w:rFonts w:eastAsia="Times New Roman" w:cstheme="minorBidi"/>
            <w:color w:val="000000" w:themeColor="text1"/>
            <w:lang w:eastAsia="en-IN"/>
          </w:rPr>
          <w:delText>,</w:delText>
        </w:r>
      </w:del>
      <w:r w:rsidRPr="1835E304">
        <w:rPr>
          <w:rFonts w:eastAsia="Times New Roman" w:cstheme="minorBidi"/>
          <w:color w:val="000000" w:themeColor="text1"/>
          <w:spacing w:val="4"/>
          <w:lang w:eastAsia="en-IN"/>
        </w:rPr>
        <w:t xml:space="preserve"> and </w:t>
      </w:r>
      <w:ins w:id="4" w:author="Devika Suresh" w:date="2023-11-03T05:01:00Z">
        <w:r w:rsidR="35D96D30" w:rsidRPr="1835E304">
          <w:rPr>
            <w:rFonts w:eastAsia="Times New Roman" w:cstheme="minorBidi"/>
            <w:color w:val="000000" w:themeColor="text1"/>
            <w:spacing w:val="4"/>
            <w:lang w:eastAsia="en-IN"/>
          </w:rPr>
          <w:t xml:space="preserve">if chosen, you hereby agree to be </w:t>
        </w:r>
      </w:ins>
      <w:r w:rsidRPr="1835E304">
        <w:rPr>
          <w:rFonts w:eastAsia="Times New Roman" w:cstheme="minorBidi"/>
          <w:color w:val="000000" w:themeColor="text1"/>
          <w:spacing w:val="4"/>
          <w:lang w:eastAsia="en-IN"/>
        </w:rPr>
        <w:t xml:space="preserve">contacted by ABI personnel </w:t>
      </w:r>
      <w:ins w:id="5" w:author="Devika Suresh" w:date="2023-11-03T05:02:00Z">
        <w:r w:rsidR="54D1F8E0" w:rsidRPr="1835E304">
          <w:rPr>
            <w:rFonts w:eastAsia="Times New Roman" w:cstheme="minorBidi"/>
            <w:color w:val="000000" w:themeColor="text1"/>
            <w:spacing w:val="4"/>
            <w:lang w:eastAsia="en-IN"/>
          </w:rPr>
          <w:t xml:space="preserve">through the </w:t>
        </w:r>
      </w:ins>
      <w:del w:id="6" w:author="Devika Suresh" w:date="2023-11-03T05:02:00Z">
        <w:r w:rsidRPr="1835E304" w:rsidDel="009E0251">
          <w:rPr>
            <w:rFonts w:eastAsia="Times New Roman" w:cstheme="minorBidi"/>
            <w:color w:val="000000" w:themeColor="text1"/>
            <w:lang w:eastAsia="en-IN"/>
          </w:rPr>
          <w:delText>on their</w:delText>
        </w:r>
      </w:del>
      <w:r w:rsidRPr="1835E304">
        <w:rPr>
          <w:rFonts w:eastAsia="Times New Roman" w:cstheme="minorBidi"/>
          <w:color w:val="000000" w:themeColor="text1"/>
          <w:spacing w:val="4"/>
          <w:lang w:eastAsia="en-IN"/>
        </w:rPr>
        <w:t xml:space="preserve"> phone numbers </w:t>
      </w:r>
      <w:ins w:id="7" w:author="Devika Suresh" w:date="2023-11-03T05:02:00Z">
        <w:r w:rsidR="12C6FD19" w:rsidRPr="1835E304">
          <w:rPr>
            <w:rFonts w:eastAsia="Times New Roman" w:cstheme="minorBidi"/>
            <w:color w:val="000000" w:themeColor="text1"/>
            <w:spacing w:val="4"/>
            <w:lang w:eastAsia="en-IN"/>
          </w:rPr>
          <w:t>and/or</w:t>
        </w:r>
      </w:ins>
      <w:del w:id="8" w:author="Devika Suresh" w:date="2023-11-03T05:02:00Z">
        <w:r w:rsidRPr="1835E304" w:rsidDel="009E0251">
          <w:rPr>
            <w:rFonts w:eastAsia="Times New Roman" w:cstheme="minorBidi"/>
            <w:color w:val="000000" w:themeColor="text1"/>
            <w:lang w:eastAsia="en-IN"/>
          </w:rPr>
          <w:delText>&amp;</w:delText>
        </w:r>
      </w:del>
      <w:r w:rsidRPr="1835E304">
        <w:rPr>
          <w:rFonts w:eastAsia="Times New Roman" w:cstheme="minorBidi"/>
          <w:color w:val="000000" w:themeColor="text1"/>
          <w:spacing w:val="4"/>
          <w:lang w:eastAsia="en-IN"/>
        </w:rPr>
        <w:t xml:space="preserve"> email IDs shared in the sign</w:t>
      </w:r>
      <w:ins w:id="9" w:author="Devika Suresh" w:date="2023-11-03T05:00:00Z">
        <w:r w:rsidR="65B3371E" w:rsidRPr="1835E304">
          <w:rPr>
            <w:rFonts w:eastAsia="Times New Roman" w:cstheme="minorBidi"/>
            <w:color w:val="000000" w:themeColor="text1"/>
            <w:spacing w:val="4"/>
            <w:lang w:eastAsia="en-IN"/>
          </w:rPr>
          <w:t>-</w:t>
        </w:r>
      </w:ins>
      <w:del w:id="10" w:author="Devika Suresh" w:date="2023-11-03T05:00:00Z">
        <w:r w:rsidRPr="1835E304" w:rsidDel="009E0251">
          <w:rPr>
            <w:rFonts w:eastAsia="Times New Roman" w:cstheme="minorBidi"/>
            <w:color w:val="000000" w:themeColor="text1"/>
            <w:lang w:eastAsia="en-IN"/>
          </w:rPr>
          <w:delText xml:space="preserve"> </w:delText>
        </w:r>
      </w:del>
      <w:r w:rsidRPr="1835E304">
        <w:rPr>
          <w:rFonts w:eastAsia="Times New Roman" w:cstheme="minorBidi"/>
          <w:color w:val="000000" w:themeColor="text1"/>
          <w:spacing w:val="4"/>
          <w:lang w:eastAsia="en-IN"/>
        </w:rPr>
        <w:t xml:space="preserve">up form. </w:t>
      </w:r>
    </w:p>
    <w:p w14:paraId="196A985B" w14:textId="68A636DF" w:rsidR="00115889" w:rsidRPr="007A7932" w:rsidRDefault="00115889" w:rsidP="007A7932">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The venue reserves the right to refuse admission and may on occasion have to conduct security searches to ensure the safety of the patrons.</w:t>
      </w:r>
    </w:p>
    <w:p w14:paraId="5FCADC84" w14:textId="21F7E0CE" w:rsidR="00115889" w:rsidRPr="009E0251" w:rsidRDefault="00115889" w:rsidP="009E0251">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 xml:space="preserve">If this </w:t>
      </w:r>
      <w:r w:rsidR="00FD59FF">
        <w:rPr>
          <w:rFonts w:eastAsia="Times New Roman" w:cstheme="minorHAnsi"/>
          <w:color w:val="000000" w:themeColor="text1"/>
          <w:spacing w:val="4"/>
          <w:szCs w:val="22"/>
          <w:lang w:eastAsia="en-IN"/>
        </w:rPr>
        <w:t>booking</w:t>
      </w:r>
      <w:r w:rsidRPr="00E34813">
        <w:rPr>
          <w:rFonts w:eastAsia="Times New Roman" w:cstheme="minorHAnsi"/>
          <w:color w:val="000000" w:themeColor="text1"/>
          <w:spacing w:val="4"/>
          <w:szCs w:val="22"/>
          <w:lang w:eastAsia="en-IN"/>
        </w:rPr>
        <w:t xml:space="preserve"> is re-sold or transferred for profit or commercial gain by anyone other than </w:t>
      </w:r>
      <w:r w:rsidR="00A711FE" w:rsidRPr="00E34813">
        <w:rPr>
          <w:rFonts w:eastAsia="Times New Roman" w:cstheme="minorHAnsi"/>
          <w:color w:val="000000" w:themeColor="text1"/>
          <w:spacing w:val="4"/>
          <w:szCs w:val="22"/>
          <w:lang w:eastAsia="en-IN"/>
        </w:rPr>
        <w:t>ABI</w:t>
      </w:r>
      <w:r w:rsidRPr="00E34813">
        <w:rPr>
          <w:rFonts w:eastAsia="Times New Roman" w:cstheme="minorHAnsi"/>
          <w:color w:val="000000" w:themeColor="text1"/>
          <w:spacing w:val="4"/>
          <w:szCs w:val="22"/>
          <w:lang w:eastAsia="en-IN"/>
        </w:rPr>
        <w:t xml:space="preserve">, venue management, or one of their authorised sub-agents, it will become </w:t>
      </w:r>
      <w:r w:rsidR="00D738AC" w:rsidRPr="00E34813">
        <w:rPr>
          <w:rFonts w:eastAsia="Times New Roman" w:cstheme="minorHAnsi"/>
          <w:color w:val="000000" w:themeColor="text1"/>
          <w:spacing w:val="4"/>
          <w:szCs w:val="22"/>
          <w:lang w:eastAsia="en-IN"/>
        </w:rPr>
        <w:t>voidable,</w:t>
      </w:r>
      <w:r w:rsidRPr="00E34813">
        <w:rPr>
          <w:rFonts w:eastAsia="Times New Roman" w:cstheme="minorHAnsi"/>
          <w:color w:val="000000" w:themeColor="text1"/>
          <w:spacing w:val="4"/>
          <w:szCs w:val="22"/>
          <w:lang w:eastAsia="en-IN"/>
        </w:rPr>
        <w:t xml:space="preserve"> and the holder may be refused entry to or </w:t>
      </w:r>
      <w:r w:rsidR="009E0251">
        <w:rPr>
          <w:rFonts w:eastAsia="Times New Roman" w:cstheme="minorHAnsi"/>
          <w:color w:val="000000" w:themeColor="text1"/>
          <w:spacing w:val="4"/>
          <w:szCs w:val="22"/>
          <w:lang w:eastAsia="en-IN"/>
        </w:rPr>
        <w:t>r</w:t>
      </w:r>
      <w:r w:rsidRPr="00E34813">
        <w:rPr>
          <w:rFonts w:eastAsia="Times New Roman" w:cstheme="minorHAnsi"/>
          <w:color w:val="000000" w:themeColor="text1"/>
          <w:spacing w:val="4"/>
          <w:szCs w:val="22"/>
          <w:lang w:eastAsia="en-IN"/>
        </w:rPr>
        <w:t>ejected from the venue.</w:t>
      </w:r>
    </w:p>
    <w:p w14:paraId="43AD5270" w14:textId="251FAD7A" w:rsidR="009E0251" w:rsidRDefault="00B02A5E" w:rsidP="009E0251">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lastRenderedPageBreak/>
        <w:t>Most of</w:t>
      </w:r>
      <w:r w:rsidR="00115889" w:rsidRPr="00E34813">
        <w:rPr>
          <w:rFonts w:eastAsia="Times New Roman" w:cstheme="minorHAnsi"/>
          <w:color w:val="000000" w:themeColor="text1"/>
          <w:spacing w:val="4"/>
          <w:szCs w:val="22"/>
          <w:lang w:eastAsia="en-IN"/>
        </w:rPr>
        <w:t xml:space="preserve"> our </w:t>
      </w:r>
      <w:r w:rsidR="009E0251">
        <w:rPr>
          <w:rFonts w:eastAsia="Times New Roman" w:cstheme="minorHAnsi"/>
          <w:color w:val="000000" w:themeColor="text1"/>
          <w:spacing w:val="4"/>
          <w:szCs w:val="22"/>
          <w:lang w:eastAsia="en-IN"/>
        </w:rPr>
        <w:t xml:space="preserve">experiences </w:t>
      </w:r>
      <w:r w:rsidR="00115889" w:rsidRPr="00E34813">
        <w:rPr>
          <w:rFonts w:eastAsia="Times New Roman" w:cstheme="minorHAnsi"/>
          <w:color w:val="000000" w:themeColor="text1"/>
          <w:spacing w:val="4"/>
          <w:szCs w:val="22"/>
          <w:lang w:eastAsia="en-IN"/>
        </w:rPr>
        <w:t>are restricted 18+</w:t>
      </w:r>
      <w:r w:rsidR="009E0251">
        <w:rPr>
          <w:rFonts w:eastAsia="Times New Roman" w:cstheme="minorHAnsi"/>
          <w:color w:val="000000" w:themeColor="text1"/>
          <w:spacing w:val="4"/>
          <w:szCs w:val="22"/>
          <w:lang w:eastAsia="en-IN"/>
        </w:rPr>
        <w:t>.</w:t>
      </w:r>
    </w:p>
    <w:p w14:paraId="06F262D6" w14:textId="65C7F921" w:rsidR="000D651E" w:rsidRPr="009E0251" w:rsidRDefault="000D651E" w:rsidP="009E0251">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9E0251">
        <w:rPr>
          <w:rFonts w:cstheme="minorHAnsi"/>
          <w:color w:val="23292E"/>
          <w:szCs w:val="22"/>
        </w:rPr>
        <w:t xml:space="preserve">If you would like to contact us to understand more about this Agreement or wish to contact us concerning any matter relating to it, you may reach out to us from our contact information displayed </w:t>
      </w:r>
      <w:r w:rsidR="009E0251" w:rsidRPr="009E0251">
        <w:rPr>
          <w:rFonts w:cstheme="minorHAnsi"/>
          <w:color w:val="23292E"/>
          <w:szCs w:val="22"/>
        </w:rPr>
        <w:t>in our Privacy Policy</w:t>
      </w:r>
      <w:r w:rsidRPr="009E0251">
        <w:rPr>
          <w:rFonts w:cstheme="minorHAnsi"/>
          <w:color w:val="23292E"/>
          <w:szCs w:val="22"/>
        </w:rPr>
        <w:t>.</w:t>
      </w:r>
    </w:p>
    <w:p w14:paraId="4D56A3D0" w14:textId="42524088" w:rsidR="00D05847" w:rsidRPr="00D05847" w:rsidRDefault="00D05847" w:rsidP="00D05847">
      <w:pPr>
        <w:numPr>
          <w:ilvl w:val="0"/>
          <w:numId w:val="3"/>
        </w:numPr>
        <w:spacing w:before="100" w:beforeAutospacing="1" w:after="225" w:line="240" w:lineRule="auto"/>
        <w:ind w:left="193" w:hanging="357"/>
        <w:jc w:val="both"/>
        <w:rPr>
          <w:rFonts w:eastAsia="Times New Roman" w:cstheme="minorHAnsi"/>
          <w:color w:val="000000" w:themeColor="text1"/>
          <w:spacing w:val="4"/>
          <w:szCs w:val="22"/>
          <w:lang w:eastAsia="en-IN"/>
        </w:rPr>
      </w:pPr>
      <w:r>
        <w:rPr>
          <w:rFonts w:eastAsia="Times New Roman" w:cstheme="minorHAnsi"/>
          <w:color w:val="000000" w:themeColor="text1"/>
          <w:spacing w:val="4"/>
          <w:szCs w:val="22"/>
          <w:lang w:eastAsia="en-IN"/>
        </w:rPr>
        <w:t xml:space="preserve">Acceptance of these Terms </w:t>
      </w:r>
    </w:p>
    <w:p w14:paraId="2C2C5259" w14:textId="69B12EA0" w:rsidR="000422AE" w:rsidRPr="00B610C4" w:rsidRDefault="000422AE" w:rsidP="000D651E">
      <w:pPr>
        <w:spacing w:before="100" w:beforeAutospacing="1" w:after="225" w:line="240" w:lineRule="auto"/>
        <w:ind w:left="193"/>
        <w:jc w:val="both"/>
        <w:rPr>
          <w:rFonts w:eastAsia="Times New Roman" w:cstheme="minorHAnsi"/>
          <w:color w:val="000000" w:themeColor="text1"/>
          <w:spacing w:val="4"/>
          <w:szCs w:val="22"/>
          <w:lang w:eastAsia="en-IN"/>
        </w:rPr>
      </w:pPr>
      <w:r w:rsidRPr="00B610C4">
        <w:rPr>
          <w:rFonts w:cstheme="minorHAnsi"/>
          <w:color w:val="23292E"/>
          <w:sz w:val="21"/>
          <w:szCs w:val="21"/>
        </w:rPr>
        <w:t>You acknowledge that you have read this Agreement and agree to all its terms and conditions. By using the Website or its Services you agree to be bound by this Agreement. If you do not agree to abide by the terms of this Agreement, you are not authorized to use or access the Website and its Services.</w:t>
      </w:r>
    </w:p>
    <w:p w14:paraId="2F6B715B" w14:textId="77777777" w:rsidR="00D25543" w:rsidRPr="00B610C4" w:rsidRDefault="00D25543" w:rsidP="00514D7F">
      <w:pPr>
        <w:spacing w:line="240" w:lineRule="auto"/>
        <w:jc w:val="both"/>
        <w:rPr>
          <w:rFonts w:cstheme="minorHAnsi"/>
          <w:color w:val="000000" w:themeColor="text1"/>
          <w:szCs w:val="22"/>
        </w:rPr>
      </w:pPr>
    </w:p>
    <w:sectPr w:rsidR="00D25543" w:rsidRPr="00B61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717"/>
    <w:multiLevelType w:val="hybridMultilevel"/>
    <w:tmpl w:val="1F046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11640"/>
    <w:multiLevelType w:val="multilevel"/>
    <w:tmpl w:val="928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56C4A"/>
    <w:multiLevelType w:val="multilevel"/>
    <w:tmpl w:val="51FA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F5E47"/>
    <w:multiLevelType w:val="multilevel"/>
    <w:tmpl w:val="483CA5D8"/>
    <w:lvl w:ilvl="0">
      <w:start w:val="4"/>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4" w15:restartNumberingAfterBreak="0">
    <w:nsid w:val="37254E0E"/>
    <w:multiLevelType w:val="multilevel"/>
    <w:tmpl w:val="89924486"/>
    <w:lvl w:ilvl="0">
      <w:start w:val="3"/>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5" w15:restartNumberingAfterBreak="0">
    <w:nsid w:val="38D574F4"/>
    <w:multiLevelType w:val="multilevel"/>
    <w:tmpl w:val="89924486"/>
    <w:lvl w:ilvl="0">
      <w:start w:val="6"/>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6" w15:restartNumberingAfterBreak="0">
    <w:nsid w:val="4A2D6DA0"/>
    <w:multiLevelType w:val="hybridMultilevel"/>
    <w:tmpl w:val="C04E1AC8"/>
    <w:lvl w:ilvl="0" w:tplc="4009000F">
      <w:start w:val="1"/>
      <w:numFmt w:val="decimal"/>
      <w:lvlText w:val="%1."/>
      <w:lvlJc w:val="left"/>
      <w:pPr>
        <w:ind w:left="1273" w:hanging="360"/>
      </w:pPr>
    </w:lvl>
    <w:lvl w:ilvl="1" w:tplc="40090019" w:tentative="1">
      <w:start w:val="1"/>
      <w:numFmt w:val="lowerLetter"/>
      <w:lvlText w:val="%2."/>
      <w:lvlJc w:val="left"/>
      <w:pPr>
        <w:ind w:left="1993" w:hanging="360"/>
      </w:pPr>
    </w:lvl>
    <w:lvl w:ilvl="2" w:tplc="4009001B" w:tentative="1">
      <w:start w:val="1"/>
      <w:numFmt w:val="lowerRoman"/>
      <w:lvlText w:val="%3."/>
      <w:lvlJc w:val="right"/>
      <w:pPr>
        <w:ind w:left="2713" w:hanging="180"/>
      </w:pPr>
    </w:lvl>
    <w:lvl w:ilvl="3" w:tplc="4009000F" w:tentative="1">
      <w:start w:val="1"/>
      <w:numFmt w:val="decimal"/>
      <w:lvlText w:val="%4."/>
      <w:lvlJc w:val="left"/>
      <w:pPr>
        <w:ind w:left="3433" w:hanging="360"/>
      </w:pPr>
    </w:lvl>
    <w:lvl w:ilvl="4" w:tplc="40090019" w:tentative="1">
      <w:start w:val="1"/>
      <w:numFmt w:val="lowerLetter"/>
      <w:lvlText w:val="%5."/>
      <w:lvlJc w:val="left"/>
      <w:pPr>
        <w:ind w:left="4153" w:hanging="360"/>
      </w:pPr>
    </w:lvl>
    <w:lvl w:ilvl="5" w:tplc="4009001B" w:tentative="1">
      <w:start w:val="1"/>
      <w:numFmt w:val="lowerRoman"/>
      <w:lvlText w:val="%6."/>
      <w:lvlJc w:val="right"/>
      <w:pPr>
        <w:ind w:left="4873" w:hanging="180"/>
      </w:pPr>
    </w:lvl>
    <w:lvl w:ilvl="6" w:tplc="4009000F" w:tentative="1">
      <w:start w:val="1"/>
      <w:numFmt w:val="decimal"/>
      <w:lvlText w:val="%7."/>
      <w:lvlJc w:val="left"/>
      <w:pPr>
        <w:ind w:left="5593" w:hanging="360"/>
      </w:pPr>
    </w:lvl>
    <w:lvl w:ilvl="7" w:tplc="40090019" w:tentative="1">
      <w:start w:val="1"/>
      <w:numFmt w:val="lowerLetter"/>
      <w:lvlText w:val="%8."/>
      <w:lvlJc w:val="left"/>
      <w:pPr>
        <w:ind w:left="6313" w:hanging="360"/>
      </w:pPr>
    </w:lvl>
    <w:lvl w:ilvl="8" w:tplc="4009001B" w:tentative="1">
      <w:start w:val="1"/>
      <w:numFmt w:val="lowerRoman"/>
      <w:lvlText w:val="%9."/>
      <w:lvlJc w:val="right"/>
      <w:pPr>
        <w:ind w:left="7033" w:hanging="180"/>
      </w:pPr>
    </w:lvl>
  </w:abstractNum>
  <w:abstractNum w:abstractNumId="7" w15:restartNumberingAfterBreak="0">
    <w:nsid w:val="5E691DBC"/>
    <w:multiLevelType w:val="multilevel"/>
    <w:tmpl w:val="634A94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9F1B08"/>
    <w:multiLevelType w:val="multilevel"/>
    <w:tmpl w:val="89924486"/>
    <w:lvl w:ilvl="0">
      <w:start w:val="4"/>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9" w15:restartNumberingAfterBreak="0">
    <w:nsid w:val="68A37DAC"/>
    <w:multiLevelType w:val="hybridMultilevel"/>
    <w:tmpl w:val="EF4E1382"/>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900705467">
    <w:abstractNumId w:val="2"/>
  </w:num>
  <w:num w:numId="2" w16cid:durableId="665061691">
    <w:abstractNumId w:val="1"/>
  </w:num>
  <w:num w:numId="3" w16cid:durableId="854883353">
    <w:abstractNumId w:val="7"/>
  </w:num>
  <w:num w:numId="4" w16cid:durableId="1631663389">
    <w:abstractNumId w:val="3"/>
  </w:num>
  <w:num w:numId="5" w16cid:durableId="2047174628">
    <w:abstractNumId w:val="8"/>
  </w:num>
  <w:num w:numId="6" w16cid:durableId="685059311">
    <w:abstractNumId w:val="4"/>
  </w:num>
  <w:num w:numId="7" w16cid:durableId="1299459040">
    <w:abstractNumId w:val="5"/>
  </w:num>
  <w:num w:numId="8" w16cid:durableId="736048089">
    <w:abstractNumId w:val="0"/>
  </w:num>
  <w:num w:numId="9" w16cid:durableId="365521986">
    <w:abstractNumId w:val="9"/>
  </w:num>
  <w:num w:numId="10" w16cid:durableId="21034553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ka Suresh">
    <w15:presenceInfo w15:providerId="AD" w15:userId="S::devika.suresh@gcn.ab-inbev.com::e6dba8e7-0a4c-45cf-8bc3-39d20d3bf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89"/>
    <w:rsid w:val="000136BE"/>
    <w:rsid w:val="000422AE"/>
    <w:rsid w:val="000479B3"/>
    <w:rsid w:val="0005692C"/>
    <w:rsid w:val="000D651E"/>
    <w:rsid w:val="00115889"/>
    <w:rsid w:val="0013597B"/>
    <w:rsid w:val="00186FD9"/>
    <w:rsid w:val="001A0262"/>
    <w:rsid w:val="001A791A"/>
    <w:rsid w:val="001B79CD"/>
    <w:rsid w:val="001C5F59"/>
    <w:rsid w:val="001D2665"/>
    <w:rsid w:val="00217563"/>
    <w:rsid w:val="00217EB6"/>
    <w:rsid w:val="00237574"/>
    <w:rsid w:val="0028604E"/>
    <w:rsid w:val="002D7343"/>
    <w:rsid w:val="002D7959"/>
    <w:rsid w:val="002E5293"/>
    <w:rsid w:val="003240B1"/>
    <w:rsid w:val="003D054A"/>
    <w:rsid w:val="003E067E"/>
    <w:rsid w:val="003F226A"/>
    <w:rsid w:val="00424059"/>
    <w:rsid w:val="00446923"/>
    <w:rsid w:val="00457A4B"/>
    <w:rsid w:val="004802F4"/>
    <w:rsid w:val="00514D7F"/>
    <w:rsid w:val="00524D35"/>
    <w:rsid w:val="00571B25"/>
    <w:rsid w:val="00584356"/>
    <w:rsid w:val="005915D0"/>
    <w:rsid w:val="005A6BF4"/>
    <w:rsid w:val="005B0C36"/>
    <w:rsid w:val="005B6E87"/>
    <w:rsid w:val="005D150E"/>
    <w:rsid w:val="006077CE"/>
    <w:rsid w:val="006273F1"/>
    <w:rsid w:val="006520C9"/>
    <w:rsid w:val="00690007"/>
    <w:rsid w:val="006F6A14"/>
    <w:rsid w:val="00732F9E"/>
    <w:rsid w:val="00750F26"/>
    <w:rsid w:val="0078150C"/>
    <w:rsid w:val="007A7932"/>
    <w:rsid w:val="007B3244"/>
    <w:rsid w:val="007D0406"/>
    <w:rsid w:val="00826C27"/>
    <w:rsid w:val="00897DEC"/>
    <w:rsid w:val="008F3C99"/>
    <w:rsid w:val="0092795E"/>
    <w:rsid w:val="00951447"/>
    <w:rsid w:val="00953C00"/>
    <w:rsid w:val="009650F3"/>
    <w:rsid w:val="00990BA8"/>
    <w:rsid w:val="00992057"/>
    <w:rsid w:val="00992DD3"/>
    <w:rsid w:val="009D2385"/>
    <w:rsid w:val="009E0251"/>
    <w:rsid w:val="009E2E27"/>
    <w:rsid w:val="009F233D"/>
    <w:rsid w:val="00A174CB"/>
    <w:rsid w:val="00A247A1"/>
    <w:rsid w:val="00A34D14"/>
    <w:rsid w:val="00A46653"/>
    <w:rsid w:val="00A711FE"/>
    <w:rsid w:val="00B02A5E"/>
    <w:rsid w:val="00B1623B"/>
    <w:rsid w:val="00B33242"/>
    <w:rsid w:val="00B610C4"/>
    <w:rsid w:val="00B9408F"/>
    <w:rsid w:val="00BA02D4"/>
    <w:rsid w:val="00BC6063"/>
    <w:rsid w:val="00BF5C06"/>
    <w:rsid w:val="00C16D02"/>
    <w:rsid w:val="00C65A47"/>
    <w:rsid w:val="00C76CF2"/>
    <w:rsid w:val="00CA2C7D"/>
    <w:rsid w:val="00CD562D"/>
    <w:rsid w:val="00D05847"/>
    <w:rsid w:val="00D25543"/>
    <w:rsid w:val="00D43F7F"/>
    <w:rsid w:val="00D64123"/>
    <w:rsid w:val="00D70B3E"/>
    <w:rsid w:val="00D738AC"/>
    <w:rsid w:val="00D9325D"/>
    <w:rsid w:val="00DE52C7"/>
    <w:rsid w:val="00DE6C8B"/>
    <w:rsid w:val="00E10B36"/>
    <w:rsid w:val="00E34813"/>
    <w:rsid w:val="00E34F75"/>
    <w:rsid w:val="00E50DE9"/>
    <w:rsid w:val="00E97A86"/>
    <w:rsid w:val="00EC3437"/>
    <w:rsid w:val="00EE3454"/>
    <w:rsid w:val="00F36724"/>
    <w:rsid w:val="00F61C4A"/>
    <w:rsid w:val="00F945EB"/>
    <w:rsid w:val="00FD59FF"/>
    <w:rsid w:val="00FF36BF"/>
    <w:rsid w:val="128FC4D1"/>
    <w:rsid w:val="12C6FD19"/>
    <w:rsid w:val="149BC33B"/>
    <w:rsid w:val="1835E304"/>
    <w:rsid w:val="35D96D30"/>
    <w:rsid w:val="4B676C60"/>
    <w:rsid w:val="54D1F8E0"/>
    <w:rsid w:val="56CD4AC8"/>
    <w:rsid w:val="60824A12"/>
    <w:rsid w:val="61F4BF34"/>
    <w:rsid w:val="65B337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E463"/>
  <w15:chartTrackingRefBased/>
  <w15:docId w15:val="{9A5D017D-AD39-4E78-A900-28C2540F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2">
    <w:name w:val="heading 2"/>
    <w:basedOn w:val="Normal"/>
    <w:link w:val="Heading2Char"/>
    <w:uiPriority w:val="9"/>
    <w:qFormat/>
    <w:rsid w:val="001158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58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8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588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15889"/>
    <w:rPr>
      <w:color w:val="0000FF"/>
      <w:u w:val="single"/>
    </w:rPr>
  </w:style>
  <w:style w:type="paragraph" w:customStyle="1" w:styleId="menu-item">
    <w:name w:val="menu-item"/>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y-account">
    <w:name w:val="my-account"/>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derline">
    <w:name w:val="underline"/>
    <w:basedOn w:val="DefaultParagraphFont"/>
    <w:rsid w:val="00115889"/>
  </w:style>
  <w:style w:type="paragraph" w:customStyle="1" w:styleId="menu-item-navbar-brand">
    <w:name w:val="menu-item-navbar-brand"/>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889"/>
    <w:rPr>
      <w:b/>
      <w:bCs/>
    </w:rPr>
  </w:style>
  <w:style w:type="paragraph" w:styleId="ListParagraph">
    <w:name w:val="List Paragraph"/>
    <w:basedOn w:val="Normal"/>
    <w:uiPriority w:val="34"/>
    <w:qFormat/>
    <w:rsid w:val="00B9408F"/>
    <w:pPr>
      <w:ind w:left="720"/>
      <w:contextualSpacing/>
    </w:pPr>
    <w:rPr>
      <w:rFonts w:cs="Mangal"/>
    </w:rPr>
  </w:style>
  <w:style w:type="character" w:styleId="CommentReference">
    <w:name w:val="annotation reference"/>
    <w:basedOn w:val="DefaultParagraphFont"/>
    <w:uiPriority w:val="99"/>
    <w:semiHidden/>
    <w:unhideWhenUsed/>
    <w:rsid w:val="005915D0"/>
    <w:rPr>
      <w:sz w:val="16"/>
      <w:szCs w:val="16"/>
    </w:rPr>
  </w:style>
  <w:style w:type="paragraph" w:styleId="CommentText">
    <w:name w:val="annotation text"/>
    <w:basedOn w:val="Normal"/>
    <w:link w:val="CommentTextChar"/>
    <w:uiPriority w:val="99"/>
    <w:semiHidden/>
    <w:unhideWhenUsed/>
    <w:rsid w:val="005915D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915D0"/>
    <w:rPr>
      <w:rFonts w:cs="Mangal"/>
      <w:sz w:val="20"/>
      <w:szCs w:val="18"/>
    </w:rPr>
  </w:style>
  <w:style w:type="paragraph" w:styleId="CommentSubject">
    <w:name w:val="annotation subject"/>
    <w:basedOn w:val="CommentText"/>
    <w:next w:val="CommentText"/>
    <w:link w:val="CommentSubjectChar"/>
    <w:uiPriority w:val="99"/>
    <w:semiHidden/>
    <w:unhideWhenUsed/>
    <w:rsid w:val="005915D0"/>
    <w:rPr>
      <w:b/>
      <w:bCs/>
    </w:rPr>
  </w:style>
  <w:style w:type="character" w:customStyle="1" w:styleId="CommentSubjectChar">
    <w:name w:val="Comment Subject Char"/>
    <w:basedOn w:val="CommentTextChar"/>
    <w:link w:val="CommentSubject"/>
    <w:uiPriority w:val="99"/>
    <w:semiHidden/>
    <w:rsid w:val="005915D0"/>
    <w:rPr>
      <w:rFonts w:cs="Mangal"/>
      <w:b/>
      <w:bCs/>
      <w:sz w:val="20"/>
      <w:szCs w:val="18"/>
    </w:rPr>
  </w:style>
  <w:style w:type="character" w:styleId="Mention">
    <w:name w:val="Mention"/>
    <w:basedOn w:val="DefaultParagraphFont"/>
    <w:uiPriority w:val="99"/>
    <w:unhideWhenUsed/>
    <w:rsid w:val="009E025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0840">
      <w:bodyDiv w:val="1"/>
      <w:marLeft w:val="0"/>
      <w:marRight w:val="0"/>
      <w:marTop w:val="0"/>
      <w:marBottom w:val="0"/>
      <w:divBdr>
        <w:top w:val="none" w:sz="0" w:space="0" w:color="auto"/>
        <w:left w:val="none" w:sz="0" w:space="0" w:color="auto"/>
        <w:bottom w:val="none" w:sz="0" w:space="0" w:color="auto"/>
        <w:right w:val="none" w:sz="0" w:space="0" w:color="auto"/>
      </w:divBdr>
    </w:div>
    <w:div w:id="419252296">
      <w:bodyDiv w:val="1"/>
      <w:marLeft w:val="0"/>
      <w:marRight w:val="0"/>
      <w:marTop w:val="0"/>
      <w:marBottom w:val="0"/>
      <w:divBdr>
        <w:top w:val="none" w:sz="0" w:space="0" w:color="auto"/>
        <w:left w:val="none" w:sz="0" w:space="0" w:color="auto"/>
        <w:bottom w:val="none" w:sz="0" w:space="0" w:color="auto"/>
        <w:right w:val="none" w:sz="0" w:space="0" w:color="auto"/>
      </w:divBdr>
    </w:div>
    <w:div w:id="959918943">
      <w:bodyDiv w:val="1"/>
      <w:marLeft w:val="0"/>
      <w:marRight w:val="0"/>
      <w:marTop w:val="0"/>
      <w:marBottom w:val="0"/>
      <w:divBdr>
        <w:top w:val="none" w:sz="0" w:space="0" w:color="auto"/>
        <w:left w:val="none" w:sz="0" w:space="0" w:color="auto"/>
        <w:bottom w:val="none" w:sz="0" w:space="0" w:color="auto"/>
        <w:right w:val="none" w:sz="0" w:space="0" w:color="auto"/>
      </w:divBdr>
    </w:div>
    <w:div w:id="1199782810">
      <w:bodyDiv w:val="1"/>
      <w:marLeft w:val="0"/>
      <w:marRight w:val="0"/>
      <w:marTop w:val="0"/>
      <w:marBottom w:val="0"/>
      <w:divBdr>
        <w:top w:val="none" w:sz="0" w:space="0" w:color="auto"/>
        <w:left w:val="none" w:sz="0" w:space="0" w:color="auto"/>
        <w:bottom w:val="none" w:sz="0" w:space="0" w:color="auto"/>
        <w:right w:val="none" w:sz="0" w:space="0" w:color="auto"/>
      </w:divBdr>
    </w:div>
    <w:div w:id="1245843213">
      <w:bodyDiv w:val="1"/>
      <w:marLeft w:val="0"/>
      <w:marRight w:val="0"/>
      <w:marTop w:val="0"/>
      <w:marBottom w:val="0"/>
      <w:divBdr>
        <w:top w:val="none" w:sz="0" w:space="0" w:color="auto"/>
        <w:left w:val="none" w:sz="0" w:space="0" w:color="auto"/>
        <w:bottom w:val="none" w:sz="0" w:space="0" w:color="auto"/>
        <w:right w:val="none" w:sz="0" w:space="0" w:color="auto"/>
      </w:divBdr>
    </w:div>
    <w:div w:id="1413551431">
      <w:bodyDiv w:val="1"/>
      <w:marLeft w:val="0"/>
      <w:marRight w:val="0"/>
      <w:marTop w:val="0"/>
      <w:marBottom w:val="0"/>
      <w:divBdr>
        <w:top w:val="none" w:sz="0" w:space="0" w:color="auto"/>
        <w:left w:val="none" w:sz="0" w:space="0" w:color="auto"/>
        <w:bottom w:val="none" w:sz="0" w:space="0" w:color="auto"/>
        <w:right w:val="none" w:sz="0" w:space="0" w:color="auto"/>
      </w:divBdr>
    </w:div>
    <w:div w:id="1642997508">
      <w:bodyDiv w:val="1"/>
      <w:marLeft w:val="0"/>
      <w:marRight w:val="0"/>
      <w:marTop w:val="0"/>
      <w:marBottom w:val="0"/>
      <w:divBdr>
        <w:top w:val="none" w:sz="0" w:space="0" w:color="auto"/>
        <w:left w:val="none" w:sz="0" w:space="0" w:color="auto"/>
        <w:bottom w:val="none" w:sz="0" w:space="0" w:color="auto"/>
        <w:right w:val="none" w:sz="0" w:space="0" w:color="auto"/>
      </w:divBdr>
      <w:divsChild>
        <w:div w:id="228733179">
          <w:marLeft w:val="0"/>
          <w:marRight w:val="0"/>
          <w:marTop w:val="0"/>
          <w:marBottom w:val="0"/>
          <w:divBdr>
            <w:top w:val="none" w:sz="0" w:space="0" w:color="auto"/>
            <w:left w:val="none" w:sz="0" w:space="0" w:color="auto"/>
            <w:bottom w:val="none" w:sz="0" w:space="0" w:color="auto"/>
            <w:right w:val="none" w:sz="0" w:space="0" w:color="auto"/>
          </w:divBdr>
          <w:divsChild>
            <w:div w:id="15733768">
              <w:marLeft w:val="0"/>
              <w:marRight w:val="0"/>
              <w:marTop w:val="0"/>
              <w:marBottom w:val="0"/>
              <w:divBdr>
                <w:top w:val="none" w:sz="0" w:space="0" w:color="auto"/>
                <w:left w:val="none" w:sz="0" w:space="0" w:color="auto"/>
                <w:bottom w:val="none" w:sz="0" w:space="0" w:color="auto"/>
                <w:right w:val="none" w:sz="0" w:space="0" w:color="auto"/>
              </w:divBdr>
              <w:divsChild>
                <w:div w:id="343480563">
                  <w:marLeft w:val="-225"/>
                  <w:marRight w:val="-225"/>
                  <w:marTop w:val="0"/>
                  <w:marBottom w:val="300"/>
                  <w:divBdr>
                    <w:top w:val="none" w:sz="0" w:space="0" w:color="auto"/>
                    <w:left w:val="none" w:sz="0" w:space="0" w:color="auto"/>
                    <w:bottom w:val="none" w:sz="0" w:space="0" w:color="auto"/>
                    <w:right w:val="none" w:sz="0" w:space="0" w:color="auto"/>
                  </w:divBdr>
                </w:div>
              </w:divsChild>
            </w:div>
          </w:divsChild>
        </w:div>
        <w:div w:id="348918928">
          <w:marLeft w:val="0"/>
          <w:marRight w:val="0"/>
          <w:marTop w:val="0"/>
          <w:marBottom w:val="0"/>
          <w:divBdr>
            <w:top w:val="none" w:sz="0" w:space="0" w:color="auto"/>
            <w:left w:val="none" w:sz="0" w:space="0" w:color="auto"/>
            <w:bottom w:val="none" w:sz="0" w:space="0" w:color="auto"/>
            <w:right w:val="none" w:sz="0" w:space="0" w:color="auto"/>
          </w:divBdr>
          <w:divsChild>
            <w:div w:id="1966036484">
              <w:marLeft w:val="0"/>
              <w:marRight w:val="0"/>
              <w:marTop w:val="0"/>
              <w:marBottom w:val="0"/>
              <w:divBdr>
                <w:top w:val="none" w:sz="0" w:space="0" w:color="auto"/>
                <w:left w:val="none" w:sz="0" w:space="0" w:color="auto"/>
                <w:bottom w:val="none" w:sz="0" w:space="0" w:color="auto"/>
                <w:right w:val="none" w:sz="0" w:space="0" w:color="auto"/>
              </w:divBdr>
              <w:divsChild>
                <w:div w:id="801272366">
                  <w:marLeft w:val="0"/>
                  <w:marRight w:val="0"/>
                  <w:marTop w:val="0"/>
                  <w:marBottom w:val="0"/>
                  <w:divBdr>
                    <w:top w:val="none" w:sz="0" w:space="0" w:color="1E1E1E"/>
                    <w:left w:val="none" w:sz="0" w:space="0" w:color="1E1E1E"/>
                    <w:bottom w:val="single" w:sz="2" w:space="0" w:color="1E1E1E"/>
                    <w:right w:val="none" w:sz="0" w:space="0" w:color="1E1E1E"/>
                  </w:divBdr>
                  <w:divsChild>
                    <w:div w:id="1606890077">
                      <w:marLeft w:val="0"/>
                      <w:marRight w:val="0"/>
                      <w:marTop w:val="0"/>
                      <w:marBottom w:val="0"/>
                      <w:divBdr>
                        <w:top w:val="none" w:sz="0" w:space="0" w:color="auto"/>
                        <w:left w:val="none" w:sz="0" w:space="0" w:color="auto"/>
                        <w:bottom w:val="none" w:sz="0" w:space="0" w:color="auto"/>
                        <w:right w:val="none" w:sz="0" w:space="0" w:color="auto"/>
                      </w:divBdr>
                      <w:divsChild>
                        <w:div w:id="353502241">
                          <w:marLeft w:val="0"/>
                          <w:marRight w:val="0"/>
                          <w:marTop w:val="0"/>
                          <w:marBottom w:val="0"/>
                          <w:divBdr>
                            <w:top w:val="none" w:sz="0" w:space="0" w:color="auto"/>
                            <w:left w:val="none" w:sz="0" w:space="0" w:color="auto"/>
                            <w:bottom w:val="none" w:sz="0" w:space="0" w:color="auto"/>
                            <w:right w:val="none" w:sz="0" w:space="0" w:color="auto"/>
                          </w:divBdr>
                          <w:divsChild>
                            <w:div w:id="897323884">
                              <w:marLeft w:val="-225"/>
                              <w:marRight w:val="-225"/>
                              <w:marTop w:val="0"/>
                              <w:marBottom w:val="0"/>
                              <w:divBdr>
                                <w:top w:val="none" w:sz="0" w:space="0" w:color="auto"/>
                                <w:left w:val="none" w:sz="0" w:space="0" w:color="auto"/>
                                <w:bottom w:val="none" w:sz="0" w:space="0" w:color="auto"/>
                                <w:right w:val="none" w:sz="0" w:space="0" w:color="auto"/>
                              </w:divBdr>
                              <w:divsChild>
                                <w:div w:id="1464350188">
                                  <w:marLeft w:val="0"/>
                                  <w:marRight w:val="0"/>
                                  <w:marTop w:val="0"/>
                                  <w:marBottom w:val="0"/>
                                  <w:divBdr>
                                    <w:top w:val="none" w:sz="0" w:space="0" w:color="auto"/>
                                    <w:left w:val="none" w:sz="0" w:space="0" w:color="auto"/>
                                    <w:bottom w:val="none" w:sz="0" w:space="0" w:color="auto"/>
                                    <w:right w:val="none" w:sz="0" w:space="0" w:color="auto"/>
                                  </w:divBdr>
                                  <w:divsChild>
                                    <w:div w:id="12977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55775">
              <w:marLeft w:val="0"/>
              <w:marRight w:val="0"/>
              <w:marTop w:val="0"/>
              <w:marBottom w:val="0"/>
              <w:divBdr>
                <w:top w:val="none" w:sz="0" w:space="0" w:color="auto"/>
                <w:left w:val="none" w:sz="0" w:space="0" w:color="auto"/>
                <w:bottom w:val="none" w:sz="0" w:space="0" w:color="auto"/>
                <w:right w:val="none" w:sz="0" w:space="0" w:color="auto"/>
              </w:divBdr>
              <w:divsChild>
                <w:div w:id="699017965">
                  <w:marLeft w:val="0"/>
                  <w:marRight w:val="0"/>
                  <w:marTop w:val="0"/>
                  <w:marBottom w:val="0"/>
                  <w:divBdr>
                    <w:top w:val="none" w:sz="0" w:space="0" w:color="auto"/>
                    <w:left w:val="none" w:sz="0" w:space="0" w:color="auto"/>
                    <w:bottom w:val="none" w:sz="0" w:space="0" w:color="auto"/>
                    <w:right w:val="none" w:sz="0" w:space="0" w:color="auto"/>
                  </w:divBdr>
                  <w:divsChild>
                    <w:div w:id="304436388">
                      <w:marLeft w:val="0"/>
                      <w:marRight w:val="0"/>
                      <w:marTop w:val="0"/>
                      <w:marBottom w:val="0"/>
                      <w:divBdr>
                        <w:top w:val="none" w:sz="0" w:space="0" w:color="auto"/>
                        <w:left w:val="none" w:sz="0" w:space="0" w:color="auto"/>
                        <w:bottom w:val="none" w:sz="0" w:space="0" w:color="auto"/>
                        <w:right w:val="none" w:sz="0" w:space="0" w:color="auto"/>
                      </w:divBdr>
                      <w:divsChild>
                        <w:div w:id="201676306">
                          <w:marLeft w:val="-225"/>
                          <w:marRight w:val="-225"/>
                          <w:marTop w:val="0"/>
                          <w:marBottom w:val="0"/>
                          <w:divBdr>
                            <w:top w:val="none" w:sz="0" w:space="0" w:color="auto"/>
                            <w:left w:val="none" w:sz="0" w:space="0" w:color="auto"/>
                            <w:bottom w:val="none" w:sz="0" w:space="0" w:color="auto"/>
                            <w:right w:val="none" w:sz="0" w:space="0" w:color="auto"/>
                          </w:divBdr>
                          <w:divsChild>
                            <w:div w:id="1390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6619">
              <w:marLeft w:val="0"/>
              <w:marRight w:val="0"/>
              <w:marTop w:val="0"/>
              <w:marBottom w:val="0"/>
              <w:divBdr>
                <w:top w:val="none" w:sz="0" w:space="0" w:color="auto"/>
                <w:left w:val="none" w:sz="0" w:space="0" w:color="auto"/>
                <w:bottom w:val="none" w:sz="0" w:space="0" w:color="auto"/>
                <w:right w:val="none" w:sz="0" w:space="0" w:color="auto"/>
              </w:divBdr>
              <w:divsChild>
                <w:div w:id="1241059632">
                  <w:marLeft w:val="0"/>
                  <w:marRight w:val="0"/>
                  <w:marTop w:val="0"/>
                  <w:marBottom w:val="0"/>
                  <w:divBdr>
                    <w:top w:val="none" w:sz="0" w:space="0" w:color="auto"/>
                    <w:left w:val="none" w:sz="0" w:space="0" w:color="auto"/>
                    <w:bottom w:val="none" w:sz="0" w:space="0" w:color="auto"/>
                    <w:right w:val="none" w:sz="0" w:space="0" w:color="auto"/>
                  </w:divBdr>
                  <w:divsChild>
                    <w:div w:id="150103362">
                      <w:marLeft w:val="-225"/>
                      <w:marRight w:val="-225"/>
                      <w:marTop w:val="0"/>
                      <w:marBottom w:val="0"/>
                      <w:divBdr>
                        <w:top w:val="none" w:sz="0" w:space="0" w:color="auto"/>
                        <w:left w:val="none" w:sz="0" w:space="0" w:color="auto"/>
                        <w:bottom w:val="none" w:sz="0" w:space="0" w:color="auto"/>
                        <w:right w:val="none" w:sz="0" w:space="0" w:color="auto"/>
                      </w:divBdr>
                      <w:divsChild>
                        <w:div w:id="1522429029">
                          <w:marLeft w:val="0"/>
                          <w:marRight w:val="0"/>
                          <w:marTop w:val="0"/>
                          <w:marBottom w:val="0"/>
                          <w:divBdr>
                            <w:top w:val="none" w:sz="0" w:space="0" w:color="auto"/>
                            <w:left w:val="none" w:sz="0" w:space="0" w:color="auto"/>
                            <w:bottom w:val="none" w:sz="0" w:space="0" w:color="auto"/>
                            <w:right w:val="none" w:sz="0" w:space="0" w:color="auto"/>
                          </w:divBdr>
                          <w:divsChild>
                            <w:div w:id="1613315429">
                              <w:marLeft w:val="0"/>
                              <w:marRight w:val="0"/>
                              <w:marTop w:val="0"/>
                              <w:marBottom w:val="0"/>
                              <w:divBdr>
                                <w:top w:val="none" w:sz="0" w:space="0" w:color="auto"/>
                                <w:left w:val="none" w:sz="0" w:space="0" w:color="auto"/>
                                <w:bottom w:val="none" w:sz="0" w:space="0" w:color="auto"/>
                                <w:right w:val="none" w:sz="0" w:space="0" w:color="auto"/>
                              </w:divBdr>
                              <w:divsChild>
                                <w:div w:id="1008602993">
                                  <w:marLeft w:val="-300"/>
                                  <w:marRight w:val="-300"/>
                                  <w:marTop w:val="0"/>
                                  <w:marBottom w:val="0"/>
                                  <w:divBdr>
                                    <w:top w:val="none" w:sz="0" w:space="0" w:color="auto"/>
                                    <w:left w:val="none" w:sz="0" w:space="0" w:color="auto"/>
                                    <w:bottom w:val="none" w:sz="0" w:space="0" w:color="auto"/>
                                    <w:right w:val="none" w:sz="0" w:space="0" w:color="auto"/>
                                  </w:divBdr>
                                  <w:divsChild>
                                    <w:div w:id="1408385944">
                                      <w:marLeft w:val="0"/>
                                      <w:marRight w:val="0"/>
                                      <w:marTop w:val="0"/>
                                      <w:marBottom w:val="0"/>
                                      <w:divBdr>
                                        <w:top w:val="none" w:sz="0" w:space="0" w:color="auto"/>
                                        <w:left w:val="none" w:sz="0" w:space="0" w:color="auto"/>
                                        <w:bottom w:val="none" w:sz="0" w:space="0" w:color="auto"/>
                                        <w:right w:val="none" w:sz="0" w:space="0" w:color="auto"/>
                                      </w:divBdr>
                                      <w:divsChild>
                                        <w:div w:id="242301264">
                                          <w:marLeft w:val="0"/>
                                          <w:marRight w:val="0"/>
                                          <w:marTop w:val="0"/>
                                          <w:marBottom w:val="0"/>
                                          <w:divBdr>
                                            <w:top w:val="none" w:sz="0" w:space="0" w:color="auto"/>
                                            <w:left w:val="none" w:sz="0" w:space="0" w:color="auto"/>
                                            <w:bottom w:val="none" w:sz="0" w:space="0" w:color="auto"/>
                                            <w:right w:val="none" w:sz="0" w:space="0" w:color="auto"/>
                                          </w:divBdr>
                                          <w:divsChild>
                                            <w:div w:id="1407848916">
                                              <w:marLeft w:val="0"/>
                                              <w:marRight w:val="0"/>
                                              <w:marTop w:val="0"/>
                                              <w:marBottom w:val="0"/>
                                              <w:divBdr>
                                                <w:top w:val="none" w:sz="0" w:space="0" w:color="auto"/>
                                                <w:left w:val="none" w:sz="0" w:space="0" w:color="auto"/>
                                                <w:bottom w:val="none" w:sz="0" w:space="0" w:color="auto"/>
                                                <w:right w:val="none" w:sz="0" w:space="0" w:color="auto"/>
                                              </w:divBdr>
                                              <w:divsChild>
                                                <w:div w:id="225336749">
                                                  <w:marLeft w:val="0"/>
                                                  <w:marRight w:val="0"/>
                                                  <w:marTop w:val="0"/>
                                                  <w:marBottom w:val="525"/>
                                                  <w:divBdr>
                                                    <w:top w:val="none" w:sz="0" w:space="0" w:color="auto"/>
                                                    <w:left w:val="none" w:sz="0" w:space="0" w:color="auto"/>
                                                    <w:bottom w:val="none" w:sz="0" w:space="0" w:color="auto"/>
                                                    <w:right w:val="none" w:sz="0" w:space="0" w:color="auto"/>
                                                  </w:divBdr>
                                                  <w:divsChild>
                                                    <w:div w:id="1040208335">
                                                      <w:marLeft w:val="0"/>
                                                      <w:marRight w:val="0"/>
                                                      <w:marTop w:val="0"/>
                                                      <w:marBottom w:val="0"/>
                                                      <w:divBdr>
                                                        <w:top w:val="none" w:sz="0" w:space="0" w:color="auto"/>
                                                        <w:left w:val="none" w:sz="0" w:space="0" w:color="auto"/>
                                                        <w:bottom w:val="none" w:sz="0" w:space="0" w:color="auto"/>
                                                        <w:right w:val="none" w:sz="0" w:space="0" w:color="auto"/>
                                                      </w:divBdr>
                                                    </w:div>
                                                  </w:divsChild>
                                                </w:div>
                                                <w:div w:id="301616973">
                                                  <w:marLeft w:val="0"/>
                                                  <w:marRight w:val="0"/>
                                                  <w:marTop w:val="0"/>
                                                  <w:marBottom w:val="525"/>
                                                  <w:divBdr>
                                                    <w:top w:val="none" w:sz="0" w:space="0" w:color="auto"/>
                                                    <w:left w:val="none" w:sz="0" w:space="0" w:color="auto"/>
                                                    <w:bottom w:val="none" w:sz="0" w:space="0" w:color="auto"/>
                                                    <w:right w:val="none" w:sz="0" w:space="0" w:color="auto"/>
                                                  </w:divBdr>
                                                  <w:divsChild>
                                                    <w:div w:id="14412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363070">
              <w:marLeft w:val="0"/>
              <w:marRight w:val="0"/>
              <w:marTop w:val="0"/>
              <w:marBottom w:val="0"/>
              <w:divBdr>
                <w:top w:val="single" w:sz="6" w:space="0" w:color="EEEEEE"/>
                <w:left w:val="none" w:sz="0" w:space="0" w:color="auto"/>
                <w:bottom w:val="none" w:sz="0" w:space="0" w:color="auto"/>
                <w:right w:val="none" w:sz="0" w:space="0" w:color="auto"/>
              </w:divBdr>
              <w:divsChild>
                <w:div w:id="1478912140">
                  <w:marLeft w:val="0"/>
                  <w:marRight w:val="0"/>
                  <w:marTop w:val="0"/>
                  <w:marBottom w:val="0"/>
                  <w:divBdr>
                    <w:top w:val="none" w:sz="0" w:space="0" w:color="auto"/>
                    <w:left w:val="none" w:sz="0" w:space="0" w:color="auto"/>
                    <w:bottom w:val="none" w:sz="0" w:space="0" w:color="auto"/>
                    <w:right w:val="none" w:sz="0" w:space="0" w:color="auto"/>
                  </w:divBdr>
                  <w:divsChild>
                    <w:div w:id="1529760869">
                      <w:marLeft w:val="0"/>
                      <w:marRight w:val="0"/>
                      <w:marTop w:val="0"/>
                      <w:marBottom w:val="0"/>
                      <w:divBdr>
                        <w:top w:val="none" w:sz="0" w:space="0" w:color="auto"/>
                        <w:left w:val="none" w:sz="0" w:space="0" w:color="auto"/>
                        <w:bottom w:val="none" w:sz="0" w:space="0" w:color="auto"/>
                        <w:right w:val="none" w:sz="0" w:space="0" w:color="auto"/>
                      </w:divBdr>
                      <w:divsChild>
                        <w:div w:id="412706732">
                          <w:marLeft w:val="-225"/>
                          <w:marRight w:val="-225"/>
                          <w:marTop w:val="0"/>
                          <w:marBottom w:val="0"/>
                          <w:divBdr>
                            <w:top w:val="none" w:sz="0" w:space="0" w:color="auto"/>
                            <w:left w:val="none" w:sz="0" w:space="0" w:color="auto"/>
                            <w:bottom w:val="none" w:sz="0" w:space="0" w:color="auto"/>
                            <w:right w:val="none" w:sz="0" w:space="0" w:color="auto"/>
                          </w:divBdr>
                          <w:divsChild>
                            <w:div w:id="450977786">
                              <w:marLeft w:val="0"/>
                              <w:marRight w:val="0"/>
                              <w:marTop w:val="0"/>
                              <w:marBottom w:val="0"/>
                              <w:divBdr>
                                <w:top w:val="none" w:sz="0" w:space="0" w:color="auto"/>
                                <w:left w:val="none" w:sz="0" w:space="0" w:color="auto"/>
                                <w:bottom w:val="none" w:sz="0" w:space="0" w:color="auto"/>
                                <w:right w:val="none" w:sz="0" w:space="0" w:color="auto"/>
                              </w:divBdr>
                              <w:divsChild>
                                <w:div w:id="477921270">
                                  <w:marLeft w:val="0"/>
                                  <w:marRight w:val="0"/>
                                  <w:marTop w:val="0"/>
                                  <w:marBottom w:val="0"/>
                                  <w:divBdr>
                                    <w:top w:val="none" w:sz="0" w:space="0" w:color="auto"/>
                                    <w:left w:val="none" w:sz="0" w:space="0" w:color="auto"/>
                                    <w:bottom w:val="none" w:sz="0" w:space="0" w:color="auto"/>
                                    <w:right w:val="none" w:sz="0" w:space="0" w:color="auto"/>
                                  </w:divBdr>
                                  <w:divsChild>
                                    <w:div w:id="19597467">
                                      <w:marLeft w:val="0"/>
                                      <w:marRight w:val="0"/>
                                      <w:marTop w:val="0"/>
                                      <w:marBottom w:val="0"/>
                                      <w:divBdr>
                                        <w:top w:val="none" w:sz="0" w:space="0" w:color="auto"/>
                                        <w:left w:val="none" w:sz="0" w:space="0" w:color="auto"/>
                                        <w:bottom w:val="none" w:sz="0" w:space="0" w:color="auto"/>
                                        <w:right w:val="none" w:sz="0" w:space="0" w:color="auto"/>
                                      </w:divBdr>
                                      <w:divsChild>
                                        <w:div w:id="631403511">
                                          <w:marLeft w:val="0"/>
                                          <w:marRight w:val="0"/>
                                          <w:marTop w:val="100"/>
                                          <w:marBottom w:val="150"/>
                                          <w:divBdr>
                                            <w:top w:val="none" w:sz="0" w:space="0" w:color="auto"/>
                                            <w:left w:val="none" w:sz="0" w:space="0" w:color="auto"/>
                                            <w:bottom w:val="none" w:sz="0" w:space="0" w:color="auto"/>
                                            <w:right w:val="none" w:sz="0" w:space="0" w:color="auto"/>
                                          </w:divBdr>
                                          <w:divsChild>
                                            <w:div w:id="817263220">
                                              <w:marLeft w:val="0"/>
                                              <w:marRight w:val="0"/>
                                              <w:marTop w:val="0"/>
                                              <w:marBottom w:val="0"/>
                                              <w:divBdr>
                                                <w:top w:val="none" w:sz="0" w:space="0" w:color="auto"/>
                                                <w:left w:val="none" w:sz="0" w:space="0" w:color="auto"/>
                                                <w:bottom w:val="none" w:sz="0" w:space="0" w:color="auto"/>
                                                <w:right w:val="none" w:sz="0" w:space="0" w:color="auto"/>
                                              </w:divBdr>
                                            </w:div>
                                            <w:div w:id="1421028903">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71574">
              <w:marLeft w:val="0"/>
              <w:marRight w:val="0"/>
              <w:marTop w:val="0"/>
              <w:marBottom w:val="0"/>
              <w:divBdr>
                <w:top w:val="none" w:sz="0" w:space="0" w:color="auto"/>
                <w:left w:val="none" w:sz="0" w:space="0" w:color="auto"/>
                <w:bottom w:val="none" w:sz="0" w:space="0" w:color="auto"/>
                <w:right w:val="none" w:sz="0" w:space="0" w:color="auto"/>
              </w:divBdr>
              <w:divsChild>
                <w:div w:id="1378898053">
                  <w:marLeft w:val="0"/>
                  <w:marRight w:val="0"/>
                  <w:marTop w:val="0"/>
                  <w:marBottom w:val="0"/>
                  <w:divBdr>
                    <w:top w:val="none" w:sz="0" w:space="0" w:color="auto"/>
                    <w:left w:val="none" w:sz="0" w:space="0" w:color="auto"/>
                    <w:bottom w:val="none" w:sz="0" w:space="0" w:color="auto"/>
                    <w:right w:val="none" w:sz="0" w:space="0" w:color="auto"/>
                  </w:divBdr>
                  <w:divsChild>
                    <w:div w:id="1583250313">
                      <w:marLeft w:val="-225"/>
                      <w:marRight w:val="-225"/>
                      <w:marTop w:val="0"/>
                      <w:marBottom w:val="0"/>
                      <w:divBdr>
                        <w:top w:val="none" w:sz="0" w:space="0" w:color="auto"/>
                        <w:left w:val="none" w:sz="0" w:space="0" w:color="auto"/>
                        <w:bottom w:val="none" w:sz="0" w:space="0" w:color="auto"/>
                        <w:right w:val="none" w:sz="0" w:space="0" w:color="auto"/>
                      </w:divBdr>
                      <w:divsChild>
                        <w:div w:id="777944112">
                          <w:marLeft w:val="0"/>
                          <w:marRight w:val="0"/>
                          <w:marTop w:val="0"/>
                          <w:marBottom w:val="188"/>
                          <w:divBdr>
                            <w:top w:val="none" w:sz="0" w:space="0" w:color="auto"/>
                            <w:left w:val="none" w:sz="0" w:space="0" w:color="auto"/>
                            <w:bottom w:val="none" w:sz="0" w:space="0" w:color="auto"/>
                            <w:right w:val="none" w:sz="0" w:space="0" w:color="auto"/>
                          </w:divBdr>
                        </w:div>
                        <w:div w:id="2108231123">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Ramchandran</dc:creator>
  <cp:keywords/>
  <dc:description/>
  <cp:lastModifiedBy>Chirag Malani</cp:lastModifiedBy>
  <cp:revision>7</cp:revision>
  <dcterms:created xsi:type="dcterms:W3CDTF">2023-11-02T09:42:00Z</dcterms:created>
  <dcterms:modified xsi:type="dcterms:W3CDTF">2023-11-03T13:08:00Z</dcterms:modified>
</cp:coreProperties>
</file>